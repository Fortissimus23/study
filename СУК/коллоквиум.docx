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C5" w:rsidRPr="00742AE4" w:rsidRDefault="00742AE4" w:rsidP="004807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>Что такое CMS</w:t>
      </w:r>
      <w:r w:rsidR="00AC44C5" w:rsidRPr="00742AE4">
        <w:rPr>
          <w:rFonts w:ascii="Times New Roman" w:hAnsi="Times New Roman" w:cs="Times New Roman"/>
          <w:sz w:val="28"/>
          <w:szCs w:val="28"/>
        </w:rPr>
        <w:t>? Основные функции CMS.</w:t>
      </w:r>
    </w:p>
    <w:p w:rsidR="00F96814" w:rsidRPr="00742AE4" w:rsidRDefault="00F96814" w:rsidP="00F96814">
      <w:pPr>
        <w:spacing w:afterLines="280" w:after="672" w:line="240" w:lineRule="auto"/>
        <w:rPr>
          <w:rFonts w:ascii="Times New Roman" w:hAnsi="Times New Roman" w:cs="Times New Roman"/>
          <w:bCs/>
          <w:spacing w:val="4"/>
          <w:sz w:val="28"/>
          <w:szCs w:val="28"/>
        </w:rPr>
      </w:pP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 xml:space="preserve">Описание системы </w:t>
      </w:r>
      <w:proofErr w:type="spellStart"/>
      <w:r w:rsidRPr="00742AE4">
        <w:rPr>
          <w:rFonts w:ascii="Times New Roman" w:hAnsi="Times New Roman" w:cs="Times New Roman"/>
          <w:bCs/>
          <w:spacing w:val="4"/>
          <w:sz w:val="28"/>
          <w:szCs w:val="28"/>
        </w:rPr>
        <w:t>Joomla</w:t>
      </w:r>
      <w:proofErr w:type="spellEnd"/>
      <w:r w:rsidRPr="00742AE4">
        <w:rPr>
          <w:rFonts w:ascii="Times New Roman" w:hAnsi="Times New Roman" w:cs="Times New Roman"/>
          <w:bCs/>
          <w:spacing w:val="4"/>
          <w:sz w:val="28"/>
          <w:szCs w:val="28"/>
        </w:rPr>
        <w:t>!</w:t>
      </w:r>
    </w:p>
    <w:p w:rsidR="00AC44C5" w:rsidRPr="00742AE4" w:rsidRDefault="00AC44C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>Принцип работы CMS</w:t>
      </w:r>
      <w:r w:rsidR="00742AE4">
        <w:rPr>
          <w:b w:val="0"/>
          <w:sz w:val="28"/>
          <w:szCs w:val="28"/>
        </w:rPr>
        <w:t>.</w:t>
      </w:r>
    </w:p>
    <w:p w:rsidR="00F96814" w:rsidRPr="00742AE4" w:rsidRDefault="00F96814" w:rsidP="00F968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 xml:space="preserve">Темы в </w:t>
      </w:r>
      <w:proofErr w:type="spellStart"/>
      <w:r w:rsidRPr="00742AE4">
        <w:rPr>
          <w:b w:val="0"/>
          <w:sz w:val="28"/>
          <w:szCs w:val="28"/>
        </w:rPr>
        <w:t>WordPress</w:t>
      </w:r>
      <w:proofErr w:type="spellEnd"/>
      <w:r w:rsidRPr="00742AE4">
        <w:rPr>
          <w:b w:val="0"/>
          <w:sz w:val="28"/>
          <w:szCs w:val="28"/>
        </w:rPr>
        <w:t>.</w:t>
      </w:r>
    </w:p>
    <w:p w:rsidR="00AC44C5" w:rsidRPr="00742AE4" w:rsidRDefault="00AC44C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>Модули, плагины, блоки в CMS.</w:t>
      </w:r>
    </w:p>
    <w:p w:rsidR="00F96814" w:rsidRPr="00742AE4" w:rsidRDefault="00F96814" w:rsidP="00F968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 w:rsidRPr="00742AE4">
        <w:rPr>
          <w:rFonts w:ascii="Times New Roman" w:hAnsi="Times New Roman" w:cs="Times New Roman"/>
          <w:sz w:val="28"/>
          <w:szCs w:val="28"/>
          <w:lang w:eastAsia="be-BY"/>
        </w:rPr>
        <w:t>Создание меню (</w:t>
      </w: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WordPress</w:t>
      </w:r>
      <w:proofErr w:type="spellEnd"/>
      <w:r w:rsidRPr="00742AE4">
        <w:rPr>
          <w:rFonts w:ascii="Times New Roman" w:hAnsi="Times New Roman" w:cs="Times New Roman"/>
          <w:sz w:val="28"/>
          <w:szCs w:val="28"/>
          <w:lang w:eastAsia="be-BY"/>
        </w:rPr>
        <w:t>).</w:t>
      </w:r>
    </w:p>
    <w:p w:rsidR="00AC44C5" w:rsidRPr="00742AE4" w:rsidRDefault="00AC44C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>Виды CMS</w:t>
      </w:r>
      <w:r w:rsidR="00742AE4">
        <w:rPr>
          <w:b w:val="0"/>
          <w:sz w:val="28"/>
          <w:szCs w:val="28"/>
        </w:rPr>
        <w:t>.</w:t>
      </w:r>
    </w:p>
    <w:p w:rsidR="00F96814" w:rsidRPr="00742AE4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Работа с контентом в 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. Шаблоны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814" w:rsidRPr="00742AE4" w:rsidRDefault="00F96814" w:rsidP="00F968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 w:rsidRPr="00742AE4">
        <w:rPr>
          <w:rFonts w:ascii="Times New Roman" w:hAnsi="Times New Roman" w:cs="Times New Roman"/>
          <w:sz w:val="28"/>
          <w:szCs w:val="28"/>
        </w:rPr>
        <w:t>Типы записей, встроенных по умолчанию в </w:t>
      </w:r>
      <w:proofErr w:type="spellStart"/>
      <w:r w:rsidRPr="00742AE4">
        <w:rPr>
          <w:rStyle w:val="fontbold"/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F96814" w:rsidRPr="00742AE4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>Управление пользователями (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742AE4">
        <w:rPr>
          <w:rFonts w:ascii="Times New Roman" w:hAnsi="Times New Roman" w:cs="Times New Roman"/>
          <w:sz w:val="28"/>
          <w:szCs w:val="28"/>
        </w:rPr>
        <w:t>).</w:t>
      </w:r>
    </w:p>
    <w:p w:rsidR="00AC44C5" w:rsidRPr="00742AE4" w:rsidRDefault="00AC44C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>Достоинства CMS</w:t>
      </w:r>
      <w:r w:rsidR="00742AE4">
        <w:rPr>
          <w:b w:val="0"/>
          <w:sz w:val="28"/>
          <w:szCs w:val="28"/>
        </w:rPr>
        <w:t>.</w:t>
      </w:r>
    </w:p>
    <w:p w:rsidR="00F96814" w:rsidRPr="00742AE4" w:rsidRDefault="00F96814" w:rsidP="00F968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Публикация контента в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742AE4">
        <w:rPr>
          <w:rFonts w:ascii="Times New Roman" w:hAnsi="Times New Roman" w:cs="Times New Roman"/>
          <w:sz w:val="28"/>
          <w:szCs w:val="28"/>
        </w:rPr>
        <w:t>.</w:t>
      </w:r>
    </w:p>
    <w:p w:rsidR="00AC44C5" w:rsidRPr="00742AE4" w:rsidRDefault="00F96814" w:rsidP="00480714">
      <w:pPr>
        <w:pStyle w:val="2"/>
        <w:spacing w:afterLines="280" w:after="672" w:afterAutospacing="0"/>
        <w:rPr>
          <w:rStyle w:val="a4"/>
          <w:sz w:val="28"/>
          <w:szCs w:val="28"/>
        </w:rPr>
      </w:pPr>
      <w:r>
        <w:rPr>
          <w:b w:val="0"/>
          <w:sz w:val="28"/>
          <w:szCs w:val="28"/>
        </w:rPr>
        <w:t>Что такое "сборка сайта", ч</w:t>
      </w:r>
      <w:r w:rsidR="00AC44C5" w:rsidRPr="00742AE4">
        <w:rPr>
          <w:b w:val="0"/>
          <w:sz w:val="28"/>
          <w:szCs w:val="28"/>
        </w:rPr>
        <w:t xml:space="preserve">то такое </w:t>
      </w:r>
      <w:r w:rsidR="00AC44C5" w:rsidRPr="00742AE4">
        <w:rPr>
          <w:rStyle w:val="a4"/>
          <w:sz w:val="28"/>
          <w:szCs w:val="28"/>
        </w:rPr>
        <w:t xml:space="preserve">хостинг, </w:t>
      </w:r>
      <w:proofErr w:type="spellStart"/>
      <w:r w:rsidR="00AC44C5" w:rsidRPr="00742AE4">
        <w:rPr>
          <w:rStyle w:val="a4"/>
          <w:sz w:val="28"/>
          <w:szCs w:val="28"/>
        </w:rPr>
        <w:t>хостер</w:t>
      </w:r>
      <w:proofErr w:type="spellEnd"/>
      <w:r w:rsidR="00AC44C5" w:rsidRPr="00742AE4">
        <w:rPr>
          <w:rStyle w:val="a4"/>
          <w:sz w:val="28"/>
          <w:szCs w:val="28"/>
        </w:rPr>
        <w:t>, хостинг провайдер</w:t>
      </w:r>
      <w:r w:rsidR="00742AE4">
        <w:rPr>
          <w:rStyle w:val="a4"/>
          <w:sz w:val="28"/>
          <w:szCs w:val="28"/>
        </w:rPr>
        <w:t>.</w:t>
      </w:r>
    </w:p>
    <w:p w:rsidR="00F96814" w:rsidRDefault="00F96814" w:rsidP="00F968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 w:rsidRPr="00742AE4">
        <w:rPr>
          <w:rFonts w:ascii="Times New Roman" w:hAnsi="Times New Roman" w:cs="Times New Roman"/>
          <w:sz w:val="28"/>
          <w:szCs w:val="28"/>
          <w:lang w:eastAsia="be-BY"/>
        </w:rPr>
        <w:t>Создание блога (</w:t>
      </w: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WordPress</w:t>
      </w:r>
      <w:proofErr w:type="spellEnd"/>
      <w:r w:rsidRPr="00742AE4">
        <w:rPr>
          <w:rFonts w:ascii="Times New Roman" w:hAnsi="Times New Roman" w:cs="Times New Roman"/>
          <w:sz w:val="28"/>
          <w:szCs w:val="28"/>
          <w:lang w:eastAsia="be-BY"/>
        </w:rPr>
        <w:t>).</w:t>
      </w:r>
    </w:p>
    <w:p w:rsidR="00F96814" w:rsidRPr="00742AE4" w:rsidRDefault="00F96814" w:rsidP="00F96814">
      <w:pPr>
        <w:spacing w:before="240" w:afterLines="280" w:after="672" w:line="240" w:lineRule="auto"/>
        <w:rPr>
          <w:rFonts w:ascii="Times New Roman" w:hAnsi="Times New Roman" w:cs="Times New Roman"/>
          <w:bCs/>
          <w:sz w:val="28"/>
          <w:szCs w:val="28"/>
          <w:lang w:val="be-BY" w:eastAsia="be-BY"/>
        </w:rPr>
      </w:pP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 xml:space="preserve">Основные возможности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>.</w:t>
      </w:r>
    </w:p>
    <w:p w:rsidR="00AC44C5" w:rsidRPr="00742AE4" w:rsidRDefault="00AC44C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rStyle w:val="a4"/>
          <w:bCs/>
          <w:sz w:val="28"/>
          <w:szCs w:val="28"/>
        </w:rPr>
        <w:t>Виды хостинга</w:t>
      </w:r>
      <w:r w:rsidR="00742AE4">
        <w:rPr>
          <w:rStyle w:val="a4"/>
          <w:bCs/>
          <w:sz w:val="28"/>
          <w:szCs w:val="28"/>
        </w:rPr>
        <w:t>.</w:t>
      </w:r>
    </w:p>
    <w:p w:rsidR="00AC44C5" w:rsidRPr="00742AE4" w:rsidRDefault="00AC44C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lastRenderedPageBreak/>
        <w:t xml:space="preserve">Основные сведения о </w:t>
      </w:r>
      <w:proofErr w:type="spellStart"/>
      <w:r w:rsidRPr="00742AE4">
        <w:rPr>
          <w:b w:val="0"/>
          <w:sz w:val="28"/>
          <w:szCs w:val="28"/>
        </w:rPr>
        <w:t>WordPress</w:t>
      </w:r>
      <w:proofErr w:type="spellEnd"/>
      <w:r w:rsidRPr="00742AE4">
        <w:rPr>
          <w:b w:val="0"/>
          <w:sz w:val="28"/>
          <w:szCs w:val="28"/>
        </w:rPr>
        <w:t xml:space="preserve"> </w:t>
      </w:r>
    </w:p>
    <w:p w:rsidR="00F96814" w:rsidRPr="00742AE4" w:rsidRDefault="00F96814" w:rsidP="00F96814">
      <w:pPr>
        <w:spacing w:before="120"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>Возможности администрирования в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44C5" w:rsidRPr="00742AE4" w:rsidRDefault="00AC44C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 xml:space="preserve">Преимущества и недостатки </w:t>
      </w:r>
      <w:proofErr w:type="spellStart"/>
      <w:r w:rsidRPr="00742AE4">
        <w:rPr>
          <w:b w:val="0"/>
          <w:sz w:val="28"/>
          <w:szCs w:val="28"/>
        </w:rPr>
        <w:t>WordPress</w:t>
      </w:r>
      <w:proofErr w:type="spellEnd"/>
      <w:r w:rsidRPr="00742AE4">
        <w:rPr>
          <w:b w:val="0"/>
          <w:sz w:val="28"/>
          <w:szCs w:val="28"/>
        </w:rPr>
        <w:t>.</w:t>
      </w:r>
    </w:p>
    <w:p w:rsidR="00F96814" w:rsidRPr="00973D0D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3D0D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973D0D">
        <w:rPr>
          <w:rFonts w:ascii="Times New Roman" w:hAnsi="Times New Roman" w:cs="Times New Roman"/>
          <w:sz w:val="28"/>
          <w:szCs w:val="28"/>
        </w:rPr>
        <w:t xml:space="preserve">, Таксономия, Формат ввода, Блоки </w:t>
      </w:r>
      <w:r w:rsidRPr="00742AE4">
        <w:rPr>
          <w:rFonts w:ascii="Times New Roman" w:hAnsi="Times New Roman" w:cs="Times New Roman"/>
          <w:sz w:val="28"/>
          <w:szCs w:val="28"/>
        </w:rPr>
        <w:t xml:space="preserve">(CMS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)</w:t>
      </w:r>
      <w:r w:rsidRPr="00973D0D">
        <w:rPr>
          <w:rFonts w:ascii="Times New Roman" w:hAnsi="Times New Roman" w:cs="Times New Roman"/>
          <w:sz w:val="28"/>
          <w:szCs w:val="28"/>
        </w:rPr>
        <w:t>.</w:t>
      </w:r>
    </w:p>
    <w:p w:rsidR="006B5C65" w:rsidRPr="00742AE4" w:rsidRDefault="006B5C65" w:rsidP="004807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 xml:space="preserve">Управление и администрирование в </w:t>
      </w:r>
      <w:proofErr w:type="spellStart"/>
      <w:r w:rsidRPr="00742AE4">
        <w:rPr>
          <w:b w:val="0"/>
          <w:sz w:val="28"/>
          <w:szCs w:val="28"/>
        </w:rPr>
        <w:t>WordPress</w:t>
      </w:r>
      <w:proofErr w:type="spellEnd"/>
      <w:r w:rsidRPr="00742AE4">
        <w:rPr>
          <w:b w:val="0"/>
          <w:sz w:val="28"/>
          <w:szCs w:val="28"/>
        </w:rPr>
        <w:t>.</w:t>
      </w:r>
    </w:p>
    <w:p w:rsidR="00F96814" w:rsidRPr="00973D0D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Типы блоков (CMS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).</w:t>
      </w:r>
    </w:p>
    <w:p w:rsidR="006B5C65" w:rsidRPr="00742AE4" w:rsidRDefault="006B5C65" w:rsidP="00480714">
      <w:pPr>
        <w:pStyle w:val="3"/>
        <w:spacing w:before="120" w:afterLines="280" w:after="672" w:line="240" w:lineRule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Плагины в </w:t>
      </w:r>
      <w:proofErr w:type="spellStart"/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>WordPress</w:t>
      </w:r>
      <w:proofErr w:type="spellEnd"/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  <w:r w:rsidRPr="00742AE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Полезные плагины для </w:t>
      </w:r>
      <w:proofErr w:type="spellStart"/>
      <w:r w:rsidRPr="00742AE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WordPress</w:t>
      </w:r>
      <w:proofErr w:type="spellEnd"/>
      <w:r w:rsidRPr="00742AE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F96814" w:rsidRPr="00973D0D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973D0D">
        <w:rPr>
          <w:rFonts w:ascii="Times New Roman" w:hAnsi="Times New Roman" w:cs="Times New Roman"/>
          <w:sz w:val="28"/>
          <w:szCs w:val="28"/>
        </w:rPr>
        <w:t xml:space="preserve">Основные понятия </w:t>
      </w:r>
      <w:r w:rsidRPr="00742AE4">
        <w:rPr>
          <w:rFonts w:ascii="Times New Roman" w:hAnsi="Times New Roman" w:cs="Times New Roman"/>
          <w:sz w:val="28"/>
          <w:szCs w:val="28"/>
        </w:rPr>
        <w:t xml:space="preserve">(CMS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).</w:t>
      </w:r>
    </w:p>
    <w:p w:rsidR="006B5C65" w:rsidRPr="00742AE4" w:rsidRDefault="006B5C65" w:rsidP="00F96814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 xml:space="preserve">Обязательные меры для обеспечения безопасности вашего </w:t>
      </w:r>
      <w:proofErr w:type="spellStart"/>
      <w:r w:rsidRPr="00742AE4">
        <w:rPr>
          <w:b w:val="0"/>
          <w:sz w:val="28"/>
          <w:szCs w:val="28"/>
        </w:rPr>
        <w:t>WordPress</w:t>
      </w:r>
      <w:proofErr w:type="spellEnd"/>
      <w:r w:rsidRPr="00742AE4">
        <w:rPr>
          <w:b w:val="0"/>
          <w:sz w:val="28"/>
          <w:szCs w:val="28"/>
        </w:rPr>
        <w:t>-сайта.</w:t>
      </w:r>
    </w:p>
    <w:p w:rsidR="00F96814" w:rsidRPr="00742AE4" w:rsidRDefault="00F96814" w:rsidP="00F968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Расширение возможностей сайта (CMS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).</w:t>
      </w:r>
    </w:p>
    <w:p w:rsidR="006B5C65" w:rsidRDefault="006B5C65" w:rsidP="004807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Типы кэширования в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311437" w:rsidRPr="00742AE4">
        <w:rPr>
          <w:rFonts w:ascii="Times New Roman" w:hAnsi="Times New Roman" w:cs="Times New Roman"/>
          <w:sz w:val="28"/>
          <w:szCs w:val="28"/>
        </w:rPr>
        <w:t>.</w:t>
      </w:r>
    </w:p>
    <w:p w:rsidR="00F96814" w:rsidRDefault="00F96814" w:rsidP="00F968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Конструкция блока (CMS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).</w:t>
      </w:r>
    </w:p>
    <w:p w:rsidR="00311437" w:rsidRPr="00742AE4" w:rsidRDefault="00311437" w:rsidP="004807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 w:rsidRPr="00742AE4">
        <w:rPr>
          <w:rFonts w:ascii="Times New Roman" w:hAnsi="Times New Roman" w:cs="Times New Roman"/>
          <w:sz w:val="28"/>
          <w:szCs w:val="28"/>
          <w:shd w:val="clear" w:color="auto" w:fill="FFFFFF"/>
        </w:rPr>
        <w:t>Типы контента</w:t>
      </w:r>
      <w:r w:rsidRPr="00742AE4">
        <w:rPr>
          <w:rFonts w:ascii="Times New Roman" w:hAnsi="Times New Roman" w:cs="Times New Roman"/>
          <w:sz w:val="28"/>
          <w:szCs w:val="28"/>
          <w:lang w:eastAsia="be-BY"/>
        </w:rPr>
        <w:t xml:space="preserve"> в </w:t>
      </w: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WordPress</w:t>
      </w:r>
      <w:proofErr w:type="spellEnd"/>
      <w:r w:rsidR="00742AE4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F96814" w:rsidRPr="00742AE4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Типы материалов в 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. Возможные настройки при создании типа материала.</w:t>
      </w:r>
    </w:p>
    <w:p w:rsidR="00311437" w:rsidRPr="00742AE4" w:rsidRDefault="00311437" w:rsidP="004807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Виджеты</w:t>
      </w:r>
      <w:proofErr w:type="spellEnd"/>
      <w:r w:rsidRPr="00742AE4">
        <w:rPr>
          <w:rFonts w:ascii="Times New Roman" w:hAnsi="Times New Roman" w:cs="Times New Roman"/>
          <w:sz w:val="28"/>
          <w:szCs w:val="28"/>
          <w:lang w:eastAsia="be-BY"/>
        </w:rPr>
        <w:t xml:space="preserve">. Управление </w:t>
      </w: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виджетами</w:t>
      </w:r>
      <w:proofErr w:type="spellEnd"/>
      <w:r w:rsidRPr="00742AE4">
        <w:rPr>
          <w:rFonts w:ascii="Times New Roman" w:hAnsi="Times New Roman" w:cs="Times New Roman"/>
          <w:sz w:val="28"/>
          <w:szCs w:val="28"/>
          <w:lang w:eastAsia="be-BY"/>
        </w:rPr>
        <w:t xml:space="preserve"> (</w:t>
      </w: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WordPress</w:t>
      </w:r>
      <w:proofErr w:type="spellEnd"/>
      <w:r w:rsidRPr="00742AE4">
        <w:rPr>
          <w:rFonts w:ascii="Times New Roman" w:hAnsi="Times New Roman" w:cs="Times New Roman"/>
          <w:sz w:val="28"/>
          <w:szCs w:val="28"/>
          <w:lang w:eastAsia="be-BY"/>
        </w:rPr>
        <w:t>).</w:t>
      </w:r>
    </w:p>
    <w:p w:rsidR="00C75E1B" w:rsidRPr="00742AE4" w:rsidRDefault="00C75E1B" w:rsidP="00C75E1B">
      <w:pPr>
        <w:pStyle w:val="a3"/>
        <w:spacing w:before="0" w:beforeAutospacing="0" w:afterLines="280" w:after="672" w:afterAutospacing="0"/>
        <w:rPr>
          <w:sz w:val="28"/>
          <w:szCs w:val="28"/>
        </w:rPr>
      </w:pPr>
      <w:r w:rsidRPr="00742AE4">
        <w:rPr>
          <w:sz w:val="28"/>
          <w:szCs w:val="28"/>
        </w:rPr>
        <w:t xml:space="preserve">Категории в </w:t>
      </w:r>
      <w:r w:rsidRPr="00742AE4">
        <w:rPr>
          <w:sz w:val="28"/>
          <w:szCs w:val="28"/>
          <w:lang w:val="en-US"/>
        </w:rPr>
        <w:t>CMS</w:t>
      </w:r>
      <w:r w:rsidRPr="00742AE4">
        <w:rPr>
          <w:sz w:val="28"/>
          <w:szCs w:val="28"/>
        </w:rPr>
        <w:t xml:space="preserve"> </w:t>
      </w:r>
      <w:r w:rsidRPr="00742AE4">
        <w:rPr>
          <w:sz w:val="28"/>
          <w:szCs w:val="28"/>
          <w:lang w:val="en-US"/>
        </w:rPr>
        <w:t>Joomla</w:t>
      </w:r>
      <w:r w:rsidRPr="00742AE4">
        <w:rPr>
          <w:sz w:val="28"/>
          <w:szCs w:val="28"/>
        </w:rPr>
        <w:t>. Понятие категории.</w:t>
      </w:r>
    </w:p>
    <w:p w:rsidR="006B5C65" w:rsidRPr="00742AE4" w:rsidRDefault="00311437" w:rsidP="00480714">
      <w:pPr>
        <w:pStyle w:val="2"/>
        <w:spacing w:afterLines="280" w:after="672" w:afterAutospacing="0"/>
        <w:rPr>
          <w:b w:val="0"/>
          <w:sz w:val="28"/>
          <w:szCs w:val="28"/>
          <w:lang w:eastAsia="be-BY"/>
        </w:rPr>
      </w:pPr>
      <w:r w:rsidRPr="00742AE4">
        <w:rPr>
          <w:b w:val="0"/>
          <w:sz w:val="28"/>
          <w:szCs w:val="28"/>
          <w:lang w:eastAsia="be-BY"/>
        </w:rPr>
        <w:lastRenderedPageBreak/>
        <w:t>Создание страниц (</w:t>
      </w:r>
      <w:proofErr w:type="spellStart"/>
      <w:r w:rsidRPr="00742AE4">
        <w:rPr>
          <w:b w:val="0"/>
          <w:sz w:val="28"/>
          <w:szCs w:val="28"/>
          <w:lang w:eastAsia="be-BY"/>
        </w:rPr>
        <w:t>WordPress</w:t>
      </w:r>
      <w:proofErr w:type="spellEnd"/>
      <w:r w:rsidRPr="00742AE4">
        <w:rPr>
          <w:b w:val="0"/>
          <w:sz w:val="28"/>
          <w:szCs w:val="28"/>
          <w:lang w:eastAsia="be-BY"/>
        </w:rPr>
        <w:t>).</w:t>
      </w:r>
    </w:p>
    <w:p w:rsidR="00B008BE" w:rsidRPr="00742AE4" w:rsidRDefault="00B008BE" w:rsidP="00480714">
      <w:pPr>
        <w:spacing w:before="100" w:beforeAutospacing="1" w:afterLines="280" w:after="67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>Масштабирование системы</w:t>
      </w:r>
      <w:r w:rsidRPr="00F9681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="00742AE4">
        <w:rPr>
          <w:rFonts w:ascii="Times New Roman" w:hAnsi="Times New Roman" w:cs="Times New Roman"/>
          <w:sz w:val="28"/>
          <w:szCs w:val="28"/>
        </w:rPr>
        <w:t>.</w:t>
      </w:r>
    </w:p>
    <w:p w:rsidR="00F96814" w:rsidRPr="00742AE4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 w:rsidRPr="00742AE4">
        <w:rPr>
          <w:rFonts w:ascii="Times New Roman" w:hAnsi="Times New Roman" w:cs="Times New Roman"/>
          <w:sz w:val="28"/>
          <w:szCs w:val="28"/>
          <w:lang w:eastAsia="be-BY"/>
        </w:rPr>
        <w:t xml:space="preserve">Структура базы данных </w:t>
      </w: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B008BE" w:rsidRPr="00742AE4" w:rsidRDefault="00B008BE" w:rsidP="00480714">
      <w:pPr>
        <w:spacing w:before="100" w:beforeAutospacing="1" w:afterLines="280" w:after="67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 xml:space="preserve">Уровни доступа к системе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="00742AE4">
        <w:rPr>
          <w:rFonts w:ascii="Times New Roman" w:hAnsi="Times New Roman" w:cs="Times New Roman"/>
          <w:sz w:val="28"/>
          <w:szCs w:val="28"/>
        </w:rPr>
        <w:t>.</w:t>
      </w:r>
    </w:p>
    <w:p w:rsidR="00F96814" w:rsidRPr="00973D0D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973D0D">
        <w:rPr>
          <w:rFonts w:ascii="Times New Roman" w:hAnsi="Times New Roman" w:cs="Times New Roman"/>
          <w:sz w:val="28"/>
          <w:szCs w:val="28"/>
        </w:rPr>
        <w:t xml:space="preserve">Модули </w:t>
      </w:r>
      <w:r w:rsidRPr="00742AE4">
        <w:rPr>
          <w:rFonts w:ascii="Times New Roman" w:hAnsi="Times New Roman" w:cs="Times New Roman"/>
          <w:sz w:val="28"/>
          <w:szCs w:val="28"/>
        </w:rPr>
        <w:t xml:space="preserve">(CMS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)</w:t>
      </w:r>
      <w:r w:rsidRPr="00973D0D">
        <w:rPr>
          <w:rFonts w:ascii="Times New Roman" w:hAnsi="Times New Roman" w:cs="Times New Roman"/>
          <w:sz w:val="28"/>
          <w:szCs w:val="28"/>
        </w:rPr>
        <w:t>.</w:t>
      </w:r>
    </w:p>
    <w:p w:rsidR="00B008BE" w:rsidRPr="00742AE4" w:rsidRDefault="00B008BE" w:rsidP="00480714">
      <w:pPr>
        <w:pStyle w:val="a3"/>
        <w:spacing w:before="0" w:beforeAutospacing="0" w:afterLines="280" w:after="672" w:afterAutospacing="0"/>
        <w:rPr>
          <w:sz w:val="28"/>
          <w:szCs w:val="28"/>
        </w:rPr>
      </w:pPr>
      <w:r w:rsidRPr="00742AE4">
        <w:rPr>
          <w:rStyle w:val="a4"/>
          <w:b w:val="0"/>
          <w:sz w:val="28"/>
          <w:szCs w:val="28"/>
        </w:rPr>
        <w:t xml:space="preserve">Управление расширениями </w:t>
      </w:r>
      <w:r w:rsidRPr="00742AE4">
        <w:rPr>
          <w:sz w:val="28"/>
          <w:szCs w:val="28"/>
        </w:rPr>
        <w:t>(</w:t>
      </w:r>
      <w:r w:rsidRPr="00742AE4">
        <w:rPr>
          <w:sz w:val="28"/>
          <w:szCs w:val="28"/>
          <w:lang w:val="en-US"/>
        </w:rPr>
        <w:t>CMS</w:t>
      </w:r>
      <w:r w:rsidRPr="00742AE4">
        <w:rPr>
          <w:sz w:val="28"/>
          <w:szCs w:val="28"/>
        </w:rPr>
        <w:t xml:space="preserve"> </w:t>
      </w:r>
      <w:r w:rsidRPr="00742AE4">
        <w:rPr>
          <w:sz w:val="28"/>
          <w:szCs w:val="28"/>
          <w:lang w:val="en-US"/>
        </w:rPr>
        <w:t>Joomla</w:t>
      </w:r>
      <w:r w:rsidRPr="00742AE4">
        <w:rPr>
          <w:sz w:val="28"/>
          <w:szCs w:val="28"/>
        </w:rPr>
        <w:t>).</w:t>
      </w:r>
    </w:p>
    <w:p w:rsidR="00F96814" w:rsidRPr="00973D0D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973D0D">
        <w:rPr>
          <w:rFonts w:ascii="Times New Roman" w:hAnsi="Times New Roman" w:cs="Times New Roman"/>
          <w:sz w:val="28"/>
          <w:szCs w:val="28"/>
        </w:rPr>
        <w:t xml:space="preserve">Краткая характеристика системы </w:t>
      </w:r>
      <w:r w:rsidRPr="00742AE4">
        <w:rPr>
          <w:rFonts w:ascii="Times New Roman" w:hAnsi="Times New Roman" w:cs="Times New Roman"/>
          <w:sz w:val="28"/>
          <w:szCs w:val="28"/>
        </w:rPr>
        <w:t xml:space="preserve">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973D0D">
        <w:rPr>
          <w:rFonts w:ascii="Times New Roman" w:hAnsi="Times New Roman" w:cs="Times New Roman"/>
          <w:sz w:val="28"/>
          <w:szCs w:val="28"/>
        </w:rPr>
        <w:t>.</w:t>
      </w:r>
    </w:p>
    <w:p w:rsidR="00B008BE" w:rsidRPr="00742AE4" w:rsidRDefault="00B008BE" w:rsidP="00480714">
      <w:pPr>
        <w:pStyle w:val="a3"/>
        <w:spacing w:before="0" w:beforeAutospacing="0" w:afterLines="280" w:after="672" w:afterAutospacing="0"/>
        <w:rPr>
          <w:sz w:val="28"/>
          <w:szCs w:val="28"/>
        </w:rPr>
      </w:pPr>
      <w:r w:rsidRPr="00742AE4">
        <w:rPr>
          <w:sz w:val="28"/>
          <w:szCs w:val="28"/>
        </w:rPr>
        <w:t>Создание категорий материалов (</w:t>
      </w:r>
      <w:r w:rsidRPr="00742AE4">
        <w:rPr>
          <w:sz w:val="28"/>
          <w:szCs w:val="28"/>
          <w:lang w:val="en-US"/>
        </w:rPr>
        <w:t>CMS</w:t>
      </w:r>
      <w:r w:rsidRPr="00742AE4">
        <w:rPr>
          <w:sz w:val="28"/>
          <w:szCs w:val="28"/>
        </w:rPr>
        <w:t xml:space="preserve"> </w:t>
      </w:r>
      <w:r w:rsidRPr="00742AE4">
        <w:rPr>
          <w:sz w:val="28"/>
          <w:szCs w:val="28"/>
          <w:lang w:val="en-US"/>
        </w:rPr>
        <w:t>Joomla</w:t>
      </w:r>
      <w:r w:rsidRPr="00742AE4">
        <w:rPr>
          <w:sz w:val="28"/>
          <w:szCs w:val="28"/>
        </w:rPr>
        <w:t>).</w:t>
      </w:r>
    </w:p>
    <w:p w:rsidR="00F96814" w:rsidRDefault="00EE70C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Причины использования разделов и категорий в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742AE4">
        <w:rPr>
          <w:rFonts w:ascii="Times New Roman" w:hAnsi="Times New Roman" w:cs="Times New Roman"/>
          <w:sz w:val="28"/>
          <w:szCs w:val="28"/>
        </w:rPr>
        <w:t>.</w:t>
      </w:r>
      <w:r w:rsidR="00F96814" w:rsidRPr="00F968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14" w:rsidRPr="00973D0D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973D0D">
        <w:rPr>
          <w:rFonts w:ascii="Times New Roman" w:hAnsi="Times New Roman" w:cs="Times New Roman"/>
          <w:sz w:val="28"/>
          <w:szCs w:val="28"/>
        </w:rPr>
        <w:t xml:space="preserve">Версии модулей и тем в </w:t>
      </w:r>
      <w:r w:rsidRPr="00742AE4">
        <w:rPr>
          <w:rFonts w:ascii="Times New Roman" w:hAnsi="Times New Roman" w:cs="Times New Roman"/>
          <w:sz w:val="28"/>
          <w:szCs w:val="28"/>
        </w:rPr>
        <w:t xml:space="preserve">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973D0D">
        <w:rPr>
          <w:rFonts w:ascii="Times New Roman" w:hAnsi="Times New Roman" w:cs="Times New Roman"/>
          <w:sz w:val="28"/>
          <w:szCs w:val="28"/>
        </w:rPr>
        <w:t>.</w:t>
      </w:r>
    </w:p>
    <w:p w:rsidR="001A5554" w:rsidRPr="00742AE4" w:rsidRDefault="001A5554" w:rsidP="00480714">
      <w:pPr>
        <w:pStyle w:val="3"/>
        <w:spacing w:before="0" w:afterLines="280" w:after="672" w:line="24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Создание меню в </w:t>
      </w:r>
      <w:r w:rsidRPr="00742A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Joomla</w:t>
      </w:r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>. Привязка пунктов меню к категориям и подкатегориям.</w:t>
      </w:r>
    </w:p>
    <w:p w:rsidR="00F96814" w:rsidRDefault="001A555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ins w:id="0" w:author="Unknown">
        <w:r w:rsidRPr="00742AE4">
          <w:rPr>
            <w:rFonts w:ascii="Times New Roman" w:hAnsi="Times New Roman" w:cs="Times New Roman"/>
            <w:sz w:val="28"/>
            <w:szCs w:val="28"/>
          </w:rPr>
          <w:t>Что такое</w:t>
        </w:r>
        <w:bookmarkStart w:id="1" w:name="_GoBack"/>
        <w:bookmarkEnd w:id="1"/>
        <w:r w:rsidRPr="00742AE4">
          <w:rPr>
            <w:rFonts w:ascii="Times New Roman" w:hAnsi="Times New Roman" w:cs="Times New Roman"/>
            <w:sz w:val="28"/>
            <w:szCs w:val="28"/>
          </w:rPr>
          <w:t xml:space="preserve"> ЧПУ</w:t>
        </w:r>
      </w:ins>
      <w:r w:rsidR="00742AE4">
        <w:rPr>
          <w:rFonts w:ascii="Times New Roman" w:hAnsi="Times New Roman" w:cs="Times New Roman"/>
          <w:sz w:val="28"/>
          <w:szCs w:val="28"/>
        </w:rPr>
        <w:t>.</w:t>
      </w:r>
      <w:r w:rsidR="00F96814" w:rsidRPr="00F968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814" w:rsidRPr="00973D0D" w:rsidRDefault="00F96814" w:rsidP="00F96814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973D0D">
        <w:rPr>
          <w:rFonts w:ascii="Times New Roman" w:hAnsi="Times New Roman" w:cs="Times New Roman"/>
          <w:sz w:val="28"/>
          <w:szCs w:val="28"/>
        </w:rPr>
        <w:t xml:space="preserve">База для функционирования CMS </w:t>
      </w:r>
      <w:proofErr w:type="spellStart"/>
      <w:r w:rsidRPr="00973D0D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973D0D">
        <w:rPr>
          <w:rFonts w:ascii="Times New Roman" w:hAnsi="Times New Roman" w:cs="Times New Roman"/>
          <w:sz w:val="28"/>
          <w:szCs w:val="28"/>
        </w:rPr>
        <w:t>.</w:t>
      </w:r>
    </w:p>
    <w:p w:rsidR="001A5554" w:rsidRPr="00742AE4" w:rsidRDefault="001A5554" w:rsidP="00480714">
      <w:pPr>
        <w:pStyle w:val="3"/>
        <w:spacing w:before="120" w:afterLines="280" w:after="672" w:line="24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Альтернатива создания шаблонов для </w:t>
      </w:r>
      <w:proofErr w:type="spellStart"/>
      <w:r w:rsidRPr="00742AE4">
        <w:rPr>
          <w:rFonts w:ascii="Times New Roman" w:hAnsi="Times New Roman" w:cs="Times New Roman"/>
          <w:b w:val="0"/>
          <w:color w:val="auto"/>
          <w:sz w:val="28"/>
          <w:szCs w:val="28"/>
        </w:rPr>
        <w:t>Joomla</w:t>
      </w:r>
      <w:proofErr w:type="spellEnd"/>
      <w:r w:rsidR="00742AE4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0162A5" w:rsidRPr="00742AE4" w:rsidRDefault="007B7CEC" w:rsidP="00480714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кастомного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 xml:space="preserve"> модуля (CMS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).</w:t>
      </w:r>
    </w:p>
    <w:p w:rsidR="00F96814" w:rsidRPr="00742AE4" w:rsidRDefault="00F96814" w:rsidP="00F96814">
      <w:pPr>
        <w:spacing w:before="100" w:beforeAutospacing="1" w:afterLines="280" w:after="672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>Настройки и расширения</w:t>
      </w:r>
      <w:r w:rsidRPr="00742AE4">
        <w:rPr>
          <w:rFonts w:ascii="Times New Roman" w:hAnsi="Times New Roman" w:cs="Times New Roman"/>
          <w:sz w:val="28"/>
          <w:szCs w:val="28"/>
        </w:rPr>
        <w:t>(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42AE4">
        <w:rPr>
          <w:rFonts w:ascii="Times New Roman" w:hAnsi="Times New Roman" w:cs="Times New Roman"/>
          <w:sz w:val="28"/>
          <w:szCs w:val="28"/>
        </w:rPr>
        <w:t xml:space="preserve"> </w:t>
      </w:r>
      <w:r w:rsidRPr="00742AE4">
        <w:rPr>
          <w:rFonts w:ascii="Times New Roman" w:hAnsi="Times New Roman" w:cs="Times New Roman"/>
          <w:sz w:val="28"/>
          <w:szCs w:val="28"/>
          <w:lang w:val="en-US"/>
        </w:rPr>
        <w:t>Joomla</w:t>
      </w:r>
      <w:r w:rsidRPr="00742AE4">
        <w:rPr>
          <w:rFonts w:ascii="Times New Roman" w:hAnsi="Times New Roman" w:cs="Times New Roman"/>
          <w:sz w:val="28"/>
          <w:szCs w:val="28"/>
        </w:rPr>
        <w:t>).</w:t>
      </w:r>
    </w:p>
    <w:p w:rsidR="00302F83" w:rsidRDefault="00302F83" w:rsidP="00973D0D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973D0D">
        <w:rPr>
          <w:rFonts w:ascii="Times New Roman" w:hAnsi="Times New Roman" w:cs="Times New Roman"/>
          <w:sz w:val="28"/>
          <w:szCs w:val="28"/>
        </w:rPr>
        <w:lastRenderedPageBreak/>
        <w:t xml:space="preserve">Достоинства и недостатки </w:t>
      </w:r>
      <w:r w:rsidRPr="00742AE4">
        <w:rPr>
          <w:rFonts w:ascii="Times New Roman" w:hAnsi="Times New Roman" w:cs="Times New Roman"/>
          <w:sz w:val="28"/>
          <w:szCs w:val="28"/>
        </w:rPr>
        <w:t xml:space="preserve">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C72CA6" w:rsidRPr="00973D0D">
        <w:rPr>
          <w:rFonts w:ascii="Times New Roman" w:hAnsi="Times New Roman" w:cs="Times New Roman"/>
          <w:sz w:val="28"/>
          <w:szCs w:val="28"/>
        </w:rPr>
        <w:t>.</w:t>
      </w:r>
    </w:p>
    <w:p w:rsidR="00C75E1B" w:rsidRPr="00742AE4" w:rsidRDefault="00C75E1B" w:rsidP="00C75E1B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>Что такое CMS? Основные функции CMS.</w:t>
      </w:r>
    </w:p>
    <w:p w:rsidR="00C75E1B" w:rsidRPr="00742AE4" w:rsidRDefault="00C75E1B" w:rsidP="00C75E1B">
      <w:pPr>
        <w:spacing w:afterLines="280" w:after="672" w:line="240" w:lineRule="auto"/>
        <w:rPr>
          <w:rFonts w:ascii="Times New Roman" w:hAnsi="Times New Roman" w:cs="Times New Roman"/>
          <w:bCs/>
          <w:spacing w:val="4"/>
          <w:sz w:val="28"/>
          <w:szCs w:val="28"/>
        </w:rPr>
      </w:pPr>
      <w:r w:rsidRPr="00742AE4">
        <w:rPr>
          <w:rFonts w:ascii="Times New Roman" w:hAnsi="Times New Roman" w:cs="Times New Roman"/>
          <w:bCs/>
          <w:sz w:val="28"/>
          <w:szCs w:val="28"/>
          <w:lang w:val="be-BY" w:eastAsia="be-BY"/>
        </w:rPr>
        <w:t xml:space="preserve">Описание системы </w:t>
      </w:r>
      <w:proofErr w:type="spellStart"/>
      <w:r w:rsidRPr="00742AE4">
        <w:rPr>
          <w:rFonts w:ascii="Times New Roman" w:hAnsi="Times New Roman" w:cs="Times New Roman"/>
          <w:bCs/>
          <w:spacing w:val="4"/>
          <w:sz w:val="28"/>
          <w:szCs w:val="28"/>
        </w:rPr>
        <w:t>Joomla</w:t>
      </w:r>
      <w:proofErr w:type="spellEnd"/>
      <w:r w:rsidRPr="00742AE4">
        <w:rPr>
          <w:rFonts w:ascii="Times New Roman" w:hAnsi="Times New Roman" w:cs="Times New Roman"/>
          <w:bCs/>
          <w:spacing w:val="4"/>
          <w:sz w:val="28"/>
          <w:szCs w:val="28"/>
        </w:rPr>
        <w:t>!</w:t>
      </w:r>
    </w:p>
    <w:p w:rsidR="00C75E1B" w:rsidRPr="00742AE4" w:rsidRDefault="00C75E1B" w:rsidP="00C75E1B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>Принцип работы CMS</w:t>
      </w:r>
      <w:r>
        <w:rPr>
          <w:b w:val="0"/>
          <w:sz w:val="28"/>
          <w:szCs w:val="28"/>
        </w:rPr>
        <w:t>.</w:t>
      </w:r>
    </w:p>
    <w:p w:rsidR="00C75E1B" w:rsidRPr="00742AE4" w:rsidRDefault="00C75E1B" w:rsidP="00C75E1B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 xml:space="preserve">Темы в </w:t>
      </w:r>
      <w:proofErr w:type="spellStart"/>
      <w:r w:rsidRPr="00742AE4">
        <w:rPr>
          <w:b w:val="0"/>
          <w:sz w:val="28"/>
          <w:szCs w:val="28"/>
        </w:rPr>
        <w:t>WordPress</w:t>
      </w:r>
      <w:proofErr w:type="spellEnd"/>
      <w:r w:rsidRPr="00742AE4">
        <w:rPr>
          <w:b w:val="0"/>
          <w:sz w:val="28"/>
          <w:szCs w:val="28"/>
        </w:rPr>
        <w:t>.</w:t>
      </w:r>
    </w:p>
    <w:p w:rsidR="00C75E1B" w:rsidRPr="00742AE4" w:rsidRDefault="00C75E1B" w:rsidP="00C75E1B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>Модули, плагины, блоки в CMS.</w:t>
      </w:r>
    </w:p>
    <w:p w:rsidR="00C75E1B" w:rsidRPr="00742AE4" w:rsidRDefault="00C75E1B" w:rsidP="00C75E1B">
      <w:pPr>
        <w:spacing w:before="240" w:afterLines="280" w:after="672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 w:rsidRPr="00742AE4">
        <w:rPr>
          <w:rFonts w:ascii="Times New Roman" w:hAnsi="Times New Roman" w:cs="Times New Roman"/>
          <w:sz w:val="28"/>
          <w:szCs w:val="28"/>
          <w:lang w:eastAsia="be-BY"/>
        </w:rPr>
        <w:t>Создание меню (</w:t>
      </w:r>
      <w:proofErr w:type="spellStart"/>
      <w:r w:rsidRPr="00742AE4">
        <w:rPr>
          <w:rFonts w:ascii="Times New Roman" w:hAnsi="Times New Roman" w:cs="Times New Roman"/>
          <w:sz w:val="28"/>
          <w:szCs w:val="28"/>
          <w:lang w:eastAsia="be-BY"/>
        </w:rPr>
        <w:t>WordPress</w:t>
      </w:r>
      <w:proofErr w:type="spellEnd"/>
      <w:r w:rsidRPr="00742AE4">
        <w:rPr>
          <w:rFonts w:ascii="Times New Roman" w:hAnsi="Times New Roman" w:cs="Times New Roman"/>
          <w:sz w:val="28"/>
          <w:szCs w:val="28"/>
          <w:lang w:eastAsia="be-BY"/>
        </w:rPr>
        <w:t>).</w:t>
      </w:r>
    </w:p>
    <w:p w:rsidR="00C75E1B" w:rsidRPr="00742AE4" w:rsidRDefault="00C75E1B" w:rsidP="00C75E1B">
      <w:pPr>
        <w:pStyle w:val="2"/>
        <w:spacing w:afterLines="280" w:after="672" w:afterAutospacing="0"/>
        <w:rPr>
          <w:b w:val="0"/>
          <w:sz w:val="28"/>
          <w:szCs w:val="28"/>
        </w:rPr>
      </w:pPr>
      <w:r w:rsidRPr="00742AE4">
        <w:rPr>
          <w:b w:val="0"/>
          <w:sz w:val="28"/>
          <w:szCs w:val="28"/>
        </w:rPr>
        <w:t>Виды CMS</w:t>
      </w:r>
      <w:r>
        <w:rPr>
          <w:b w:val="0"/>
          <w:sz w:val="28"/>
          <w:szCs w:val="28"/>
        </w:rPr>
        <w:t>.</w:t>
      </w:r>
    </w:p>
    <w:p w:rsidR="00C75E1B" w:rsidRPr="00742AE4" w:rsidRDefault="00C75E1B" w:rsidP="00C75E1B">
      <w:pPr>
        <w:spacing w:afterLines="280" w:after="672" w:line="240" w:lineRule="auto"/>
        <w:rPr>
          <w:rFonts w:ascii="Times New Roman" w:hAnsi="Times New Roman" w:cs="Times New Roman"/>
          <w:sz w:val="28"/>
          <w:szCs w:val="28"/>
        </w:rPr>
      </w:pPr>
      <w:r w:rsidRPr="00742AE4">
        <w:rPr>
          <w:rFonts w:ascii="Times New Roman" w:hAnsi="Times New Roman" w:cs="Times New Roman"/>
          <w:sz w:val="28"/>
          <w:szCs w:val="28"/>
        </w:rPr>
        <w:t xml:space="preserve">Работа с контентом в CMS </w:t>
      </w:r>
      <w:proofErr w:type="spellStart"/>
      <w:r w:rsidRPr="00742AE4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742AE4">
        <w:rPr>
          <w:rFonts w:ascii="Times New Roman" w:hAnsi="Times New Roman" w:cs="Times New Roman"/>
          <w:sz w:val="28"/>
          <w:szCs w:val="28"/>
        </w:rPr>
        <w:t>. Шаблоны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75E1B" w:rsidRPr="00742AE4" w:rsidSect="000F36E7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C5"/>
    <w:rsid w:val="000162A5"/>
    <w:rsid w:val="000F36E7"/>
    <w:rsid w:val="001A5554"/>
    <w:rsid w:val="00302F83"/>
    <w:rsid w:val="00311437"/>
    <w:rsid w:val="003A077B"/>
    <w:rsid w:val="00480714"/>
    <w:rsid w:val="004E7F1B"/>
    <w:rsid w:val="00587E10"/>
    <w:rsid w:val="006B5C65"/>
    <w:rsid w:val="00742AE4"/>
    <w:rsid w:val="007B7CEC"/>
    <w:rsid w:val="00903FD8"/>
    <w:rsid w:val="00973D0D"/>
    <w:rsid w:val="009D4A95"/>
    <w:rsid w:val="00AC44C5"/>
    <w:rsid w:val="00B008BE"/>
    <w:rsid w:val="00C72CA6"/>
    <w:rsid w:val="00C75E1B"/>
    <w:rsid w:val="00DF1867"/>
    <w:rsid w:val="00E95B5C"/>
    <w:rsid w:val="00EE70C4"/>
    <w:rsid w:val="00F9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4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44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uiPriority w:val="22"/>
    <w:qFormat/>
    <w:rsid w:val="00AC44C5"/>
    <w:rPr>
      <w:b/>
      <w:bCs/>
    </w:rPr>
  </w:style>
  <w:style w:type="character" w:customStyle="1" w:styleId="mw-headline">
    <w:name w:val="mw-headline"/>
    <w:basedOn w:val="a0"/>
    <w:rsid w:val="00AC44C5"/>
  </w:style>
  <w:style w:type="character" w:customStyle="1" w:styleId="30">
    <w:name w:val="Заголовок 3 Знак"/>
    <w:basedOn w:val="a0"/>
    <w:link w:val="3"/>
    <w:uiPriority w:val="9"/>
    <w:semiHidden/>
    <w:rsid w:val="006B5C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ntbold">
    <w:name w:val="fontbold"/>
    <w:basedOn w:val="a0"/>
    <w:rsid w:val="00311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4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44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uiPriority w:val="22"/>
    <w:qFormat/>
    <w:rsid w:val="00AC44C5"/>
    <w:rPr>
      <w:b/>
      <w:bCs/>
    </w:rPr>
  </w:style>
  <w:style w:type="character" w:customStyle="1" w:styleId="mw-headline">
    <w:name w:val="mw-headline"/>
    <w:basedOn w:val="a0"/>
    <w:rsid w:val="00AC44C5"/>
  </w:style>
  <w:style w:type="character" w:customStyle="1" w:styleId="30">
    <w:name w:val="Заголовок 3 Знак"/>
    <w:basedOn w:val="a0"/>
    <w:link w:val="3"/>
    <w:uiPriority w:val="9"/>
    <w:semiHidden/>
    <w:rsid w:val="006B5C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ntbold">
    <w:name w:val="fontbold"/>
    <w:basedOn w:val="a0"/>
    <w:rsid w:val="0031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493D1-5A39-420D-8D7E-62611F41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16</cp:revision>
  <cp:lastPrinted>2018-12-12T13:40:00Z</cp:lastPrinted>
  <dcterms:created xsi:type="dcterms:W3CDTF">2018-12-12T10:53:00Z</dcterms:created>
  <dcterms:modified xsi:type="dcterms:W3CDTF">2018-12-12T13:58:00Z</dcterms:modified>
</cp:coreProperties>
</file>